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69974E" w14:textId="77777777" w:rsidR="00013A3D" w:rsidRDefault="00013A3D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72"/>
          <w:szCs w:val="96"/>
        </w:rPr>
      </w:pPr>
      <w:r>
        <w:rPr>
          <w:b w:val="0"/>
          <w:sz w:val="72"/>
          <w:szCs w:val="96"/>
        </w:rPr>
        <w:t xml:space="preserve">Escopo do </w:t>
      </w:r>
      <w:r w:rsidR="000E5CD2">
        <w:rPr>
          <w:b w:val="0"/>
          <w:sz w:val="72"/>
          <w:szCs w:val="96"/>
        </w:rPr>
        <w:t>Projeto</w:t>
      </w:r>
    </w:p>
    <w:p w14:paraId="52DE615A" w14:textId="77777777" w:rsidR="00013A3D" w:rsidRDefault="00013A3D">
      <w:pPr>
        <w:pStyle w:val="titulo"/>
        <w:spacing w:before="120"/>
      </w:pPr>
    </w:p>
    <w:tbl>
      <w:tblPr>
        <w:tblW w:w="97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181"/>
        <w:gridCol w:w="992"/>
        <w:gridCol w:w="4533"/>
      </w:tblGrid>
      <w:tr w:rsidR="00013A3D" w14:paraId="64AF1BB1" w14:textId="77777777">
        <w:trPr>
          <w:trHeight w:val="846"/>
        </w:trPr>
        <w:tc>
          <w:tcPr>
            <w:tcW w:w="4181" w:type="dxa"/>
            <w:tcBorders>
              <w:top w:val="nil"/>
              <w:left w:val="nil"/>
              <w:bottom w:val="nil"/>
              <w:right w:val="nil"/>
            </w:tcBorders>
          </w:tcPr>
          <w:p w14:paraId="3849A79E" w14:textId="77777777" w:rsidR="00013A3D" w:rsidRDefault="00013A3D">
            <w:pPr>
              <w:pStyle w:val="titulo"/>
              <w:spacing w:before="120"/>
            </w:pPr>
            <w:r>
              <w:rPr>
                <w:rFonts w:cs="Arial"/>
                <w:sz w:val="24"/>
              </w:rPr>
              <w:t xml:space="preserve"> 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</w:tcPr>
          <w:p w14:paraId="7CB01DC7" w14:textId="77777777" w:rsidR="00013A3D" w:rsidRDefault="00013A3D">
            <w:pPr>
              <w:pStyle w:val="titulo"/>
              <w:spacing w:before="120"/>
              <w:jc w:val="both"/>
            </w:pPr>
          </w:p>
        </w:tc>
        <w:tc>
          <w:tcPr>
            <w:tcW w:w="4533" w:type="dxa"/>
            <w:tcBorders>
              <w:top w:val="nil"/>
              <w:left w:val="nil"/>
              <w:bottom w:val="nil"/>
              <w:right w:val="nil"/>
            </w:tcBorders>
          </w:tcPr>
          <w:p w14:paraId="0B736324" w14:textId="77777777" w:rsidR="00013A3D" w:rsidRDefault="00013A3D">
            <w:pPr>
              <w:jc w:val="left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</w:tbl>
    <w:p w14:paraId="2CC6374F" w14:textId="77777777" w:rsidR="00013A3D" w:rsidRDefault="00013A3D">
      <w:pPr>
        <w:pStyle w:val="titulo"/>
        <w:spacing w:before="120"/>
      </w:pPr>
    </w:p>
    <w:p w14:paraId="4B449BA7" w14:textId="77777777" w:rsidR="00013A3D" w:rsidRDefault="00013A3D">
      <w:pPr>
        <w:pStyle w:val="titulo"/>
        <w:spacing w:before="120"/>
      </w:pPr>
    </w:p>
    <w:p w14:paraId="22143A39" w14:textId="77777777" w:rsidR="00013A3D" w:rsidRDefault="00013A3D">
      <w:pPr>
        <w:pStyle w:val="versao"/>
      </w:pPr>
    </w:p>
    <w:p w14:paraId="7D0A6D67" w14:textId="77777777" w:rsidR="00013A3D" w:rsidRDefault="00013A3D"/>
    <w:p w14:paraId="1413FA50" w14:textId="77777777" w:rsidR="00013A3D" w:rsidRDefault="00013A3D">
      <w:pPr>
        <w:jc w:val="right"/>
        <w:rPr>
          <w:rFonts w:ascii="Arial" w:hAnsi="Arial" w:cs="Arial"/>
          <w:b/>
          <w:bCs/>
          <w:i/>
          <w:iCs/>
          <w:color w:val="0000FF"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14:paraId="5D768622" w14:textId="77777777" w:rsidR="00013A3D" w:rsidRDefault="00013A3D">
      <w:pPr>
        <w:jc w:val="right"/>
        <w:rPr>
          <w:rFonts w:ascii="Arial" w:hAnsi="Arial" w:cs="Arial"/>
          <w:sz w:val="40"/>
        </w:rPr>
      </w:pPr>
      <w:r>
        <w:rPr>
          <w:rFonts w:ascii="Arial" w:hAnsi="Arial" w:cs="Arial"/>
          <w:b/>
          <w:bCs/>
          <w:sz w:val="40"/>
        </w:rPr>
        <w:t xml:space="preserve"> </w:t>
      </w:r>
    </w:p>
    <w:p w14:paraId="2704B399" w14:textId="77777777" w:rsidR="00013A3D" w:rsidRDefault="00013A3D">
      <w:pPr>
        <w:pStyle w:val="sistema"/>
        <w:rPr>
          <w:i/>
          <w:color w:val="0000FF"/>
        </w:rPr>
      </w:pPr>
      <w:r>
        <w:rPr>
          <w:i/>
        </w:rPr>
        <w:t>Projeto:</w:t>
      </w:r>
      <w:r>
        <w:rPr>
          <w:i/>
          <w:color w:val="0000FF"/>
        </w:rPr>
        <w:t xml:space="preserve"> </w:t>
      </w:r>
      <w:r w:rsidR="00BD1824">
        <w:rPr>
          <w:i/>
          <w:color w:val="0000FF"/>
        </w:rPr>
        <w:t>KuPfuna</w:t>
      </w:r>
    </w:p>
    <w:p w14:paraId="7A6AC7F9" w14:textId="77777777" w:rsidR="00013A3D" w:rsidRDefault="00013A3D">
      <w:pPr>
        <w:pStyle w:val="versao"/>
        <w:rPr>
          <w:i/>
          <w:color w:val="0000FF"/>
        </w:rPr>
      </w:pPr>
      <w:r>
        <w:rPr>
          <w:i/>
        </w:rPr>
        <w:t>Versão:</w:t>
      </w:r>
      <w:r w:rsidR="00514765">
        <w:rPr>
          <w:i/>
          <w:color w:val="0000FF"/>
        </w:rPr>
        <w:t xml:space="preserve"> </w:t>
      </w:r>
      <w:r w:rsidR="00BD1824">
        <w:rPr>
          <w:i/>
          <w:color w:val="0000FF"/>
        </w:rPr>
        <w:t>1.0</w:t>
      </w:r>
    </w:p>
    <w:p w14:paraId="6D86A207" w14:textId="77777777" w:rsidR="00013A3D" w:rsidRDefault="00013A3D"/>
    <w:p w14:paraId="6102C912" w14:textId="77777777" w:rsidR="00013A3D" w:rsidRDefault="00013A3D">
      <w:pPr>
        <w:sectPr w:rsidR="00013A3D">
          <w:headerReference w:type="default" r:id="rId8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42E8B259" w14:textId="77777777" w:rsidR="00013A3D" w:rsidRDefault="00013A3D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lastRenderedPageBreak/>
        <w:t>Histórico de Alterações</w:t>
      </w: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94"/>
        <w:gridCol w:w="1170"/>
        <w:gridCol w:w="4040"/>
        <w:gridCol w:w="1985"/>
      </w:tblGrid>
      <w:tr w:rsidR="00013A3D" w14:paraId="68681066" w14:textId="77777777" w:rsidTr="00DA1127">
        <w:tc>
          <w:tcPr>
            <w:tcW w:w="1594" w:type="dxa"/>
            <w:shd w:val="pct12" w:color="000000" w:fill="FFFFFF"/>
          </w:tcPr>
          <w:p w14:paraId="740ECF01" w14:textId="77777777" w:rsidR="00013A3D" w:rsidRDefault="00013A3D">
            <w:pPr>
              <w:pStyle w:val="Tabletext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1170" w:type="dxa"/>
            <w:shd w:val="pct12" w:color="000000" w:fill="FFFFFF"/>
          </w:tcPr>
          <w:p w14:paraId="77284EEC" w14:textId="77777777"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040" w:type="dxa"/>
            <w:shd w:val="pct12" w:color="000000" w:fill="FFFFFF"/>
          </w:tcPr>
          <w:p w14:paraId="6068B3C9" w14:textId="77777777" w:rsidR="00013A3D" w:rsidRDefault="00013A3D">
            <w:pPr>
              <w:pStyle w:val="Tabletext"/>
              <w:ind w:left="34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5" w:type="dxa"/>
            <w:shd w:val="pct12" w:color="000000" w:fill="FFFFFF"/>
          </w:tcPr>
          <w:p w14:paraId="2BC61032" w14:textId="77777777" w:rsidR="00013A3D" w:rsidRDefault="00013A3D">
            <w:pPr>
              <w:pStyle w:val="Tabletext"/>
              <w:ind w:left="3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013A3D" w14:paraId="3B903A2F" w14:textId="77777777" w:rsidTr="00DA1127">
        <w:tc>
          <w:tcPr>
            <w:tcW w:w="1594" w:type="dxa"/>
          </w:tcPr>
          <w:p w14:paraId="7B4A08C5" w14:textId="77777777" w:rsidR="00013A3D" w:rsidRDefault="00BD1824">
            <w:pPr>
              <w:pStyle w:val="Tabletext"/>
              <w:ind w:left="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19/Ago/2019</w:t>
            </w:r>
          </w:p>
        </w:tc>
        <w:tc>
          <w:tcPr>
            <w:tcW w:w="1170" w:type="dxa"/>
          </w:tcPr>
          <w:p w14:paraId="623F6719" w14:textId="77777777" w:rsidR="00013A3D" w:rsidRDefault="003372A3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1.0</w:t>
            </w:r>
          </w:p>
        </w:tc>
        <w:tc>
          <w:tcPr>
            <w:tcW w:w="4040" w:type="dxa"/>
          </w:tcPr>
          <w:p w14:paraId="35631BE6" w14:textId="2CBBB0E6" w:rsidR="00013A3D" w:rsidRDefault="003372A3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Criação do documento</w:t>
            </w:r>
            <w:r w:rsidR="00DA1127">
              <w:rPr>
                <w:rFonts w:ascii="Times" w:hAnsi="Times"/>
                <w:color w:val="0000FF"/>
                <w:lang w:val="pt-BR"/>
              </w:rPr>
              <w:t xml:space="preserve"> de escopo do projecto</w:t>
            </w:r>
          </w:p>
        </w:tc>
        <w:tc>
          <w:tcPr>
            <w:tcW w:w="1985" w:type="dxa"/>
          </w:tcPr>
          <w:p w14:paraId="36321D06" w14:textId="77777777" w:rsidR="00013A3D" w:rsidRDefault="00BD1824">
            <w:pPr>
              <w:pStyle w:val="Tabletext"/>
              <w:ind w:left="3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Toda equipe de desenvovimento</w:t>
            </w:r>
          </w:p>
        </w:tc>
      </w:tr>
      <w:tr w:rsidR="00F75F5E" w14:paraId="5EDD7B28" w14:textId="77777777" w:rsidTr="00DA1127">
        <w:tc>
          <w:tcPr>
            <w:tcW w:w="1594" w:type="dxa"/>
          </w:tcPr>
          <w:p w14:paraId="2714F019" w14:textId="778F8689" w:rsidR="00F75F5E" w:rsidRDefault="00F75F5E" w:rsidP="00F75F5E">
            <w:pPr>
              <w:pStyle w:val="Tabletext"/>
              <w:ind w:left="0"/>
              <w:jc w:val="both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28/novembro</w:t>
            </w:r>
            <w:r>
              <w:rPr>
                <w:rFonts w:ascii="Times" w:hAnsi="Times"/>
                <w:color w:val="0000FF"/>
                <w:lang w:val="pt-BR"/>
              </w:rPr>
              <w:t>/2019</w:t>
            </w:r>
          </w:p>
        </w:tc>
        <w:tc>
          <w:tcPr>
            <w:tcW w:w="1170" w:type="dxa"/>
          </w:tcPr>
          <w:p w14:paraId="694BAC72" w14:textId="0F9CFE08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1.0</w:t>
            </w:r>
          </w:p>
        </w:tc>
        <w:tc>
          <w:tcPr>
            <w:tcW w:w="4040" w:type="dxa"/>
          </w:tcPr>
          <w:p w14:paraId="1723888E" w14:textId="625154B2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Update do documento de escopo</w:t>
            </w:r>
          </w:p>
        </w:tc>
        <w:tc>
          <w:tcPr>
            <w:tcW w:w="1985" w:type="dxa"/>
          </w:tcPr>
          <w:p w14:paraId="493A5BB8" w14:textId="46AE46A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  <w:r>
              <w:rPr>
                <w:rFonts w:ascii="Times" w:hAnsi="Times"/>
                <w:color w:val="0000FF"/>
                <w:lang w:val="pt-BR"/>
              </w:rPr>
              <w:t>Gildson Joan Ligeiro</w:t>
            </w:r>
          </w:p>
        </w:tc>
      </w:tr>
      <w:tr w:rsidR="00F75F5E" w14:paraId="38EEF974" w14:textId="77777777" w:rsidTr="00DA1127">
        <w:tc>
          <w:tcPr>
            <w:tcW w:w="1594" w:type="dxa"/>
          </w:tcPr>
          <w:p w14:paraId="71CA9B26" w14:textId="77777777" w:rsidR="00F75F5E" w:rsidRDefault="00F75F5E" w:rsidP="00F75F5E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04AEF70C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47482CC0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36E98DBA" w14:textId="7777777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</w:p>
        </w:tc>
      </w:tr>
      <w:tr w:rsidR="00F75F5E" w14:paraId="0E820D6C" w14:textId="77777777" w:rsidTr="00DA1127">
        <w:tc>
          <w:tcPr>
            <w:tcW w:w="1594" w:type="dxa"/>
          </w:tcPr>
          <w:p w14:paraId="42E4ABA9" w14:textId="77777777" w:rsidR="00F75F5E" w:rsidRDefault="00F75F5E" w:rsidP="00F75F5E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599A4809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0ECA72B7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079F8A1C" w14:textId="7777777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</w:p>
        </w:tc>
      </w:tr>
      <w:tr w:rsidR="00F75F5E" w14:paraId="68F1117A" w14:textId="77777777" w:rsidTr="00DA1127">
        <w:tc>
          <w:tcPr>
            <w:tcW w:w="1594" w:type="dxa"/>
          </w:tcPr>
          <w:p w14:paraId="2E499305" w14:textId="77777777" w:rsidR="00F75F5E" w:rsidRDefault="00F75F5E" w:rsidP="00F75F5E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5799F5CA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48773175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1FB11EA3" w14:textId="7777777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</w:p>
        </w:tc>
      </w:tr>
      <w:tr w:rsidR="00F75F5E" w14:paraId="3FAF3DB1" w14:textId="77777777" w:rsidTr="00DA1127">
        <w:tc>
          <w:tcPr>
            <w:tcW w:w="1594" w:type="dxa"/>
          </w:tcPr>
          <w:p w14:paraId="0338735B" w14:textId="77777777" w:rsidR="00F75F5E" w:rsidRDefault="00F75F5E" w:rsidP="00F75F5E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27AE0B1B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5AECC242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47E53857" w14:textId="7777777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</w:p>
        </w:tc>
      </w:tr>
      <w:tr w:rsidR="00F75F5E" w14:paraId="57B58CBC" w14:textId="77777777" w:rsidTr="00DA1127">
        <w:tc>
          <w:tcPr>
            <w:tcW w:w="1594" w:type="dxa"/>
          </w:tcPr>
          <w:p w14:paraId="40DE9235" w14:textId="77777777" w:rsidR="00F75F5E" w:rsidRDefault="00F75F5E" w:rsidP="00F75F5E">
            <w:pPr>
              <w:pStyle w:val="Tabletext"/>
              <w:ind w:left="0"/>
              <w:rPr>
                <w:lang w:val="pt-BR"/>
              </w:rPr>
            </w:pPr>
          </w:p>
        </w:tc>
        <w:tc>
          <w:tcPr>
            <w:tcW w:w="1170" w:type="dxa"/>
          </w:tcPr>
          <w:p w14:paraId="359BCC1A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4040" w:type="dxa"/>
          </w:tcPr>
          <w:p w14:paraId="34F1DAE9" w14:textId="77777777" w:rsidR="00F75F5E" w:rsidRDefault="00F75F5E" w:rsidP="00F75F5E">
            <w:pPr>
              <w:pStyle w:val="Tabletext"/>
              <w:ind w:left="34"/>
              <w:rPr>
                <w:lang w:val="pt-BR"/>
              </w:rPr>
            </w:pPr>
          </w:p>
        </w:tc>
        <w:tc>
          <w:tcPr>
            <w:tcW w:w="1985" w:type="dxa"/>
          </w:tcPr>
          <w:p w14:paraId="3D67F1D7" w14:textId="77777777" w:rsidR="00F75F5E" w:rsidRDefault="00F75F5E" w:rsidP="00F75F5E">
            <w:pPr>
              <w:pStyle w:val="Tabletext"/>
              <w:ind w:left="30"/>
              <w:rPr>
                <w:lang w:val="pt-BR"/>
              </w:rPr>
            </w:pPr>
          </w:p>
        </w:tc>
      </w:tr>
    </w:tbl>
    <w:p w14:paraId="6AE4FB03" w14:textId="77777777" w:rsidR="00013A3D" w:rsidRDefault="00013A3D"/>
    <w:p w14:paraId="6D7E7F73" w14:textId="77777777" w:rsidR="00013A3D" w:rsidRDefault="00013A3D">
      <w:pPr>
        <w:sectPr w:rsidR="00013A3D">
          <w:pgSz w:w="11906" w:h="16838" w:code="9"/>
          <w:pgMar w:top="1418" w:right="1418" w:bottom="1418" w:left="1418" w:header="680" w:footer="680" w:gutter="0"/>
          <w:cols w:space="720"/>
          <w:titlePg/>
        </w:sect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0"/>
          <w:lang w:val="pt-BR" w:eastAsia="pt-BR"/>
        </w:rPr>
        <w:id w:val="-80765582"/>
        <w:docPartObj>
          <w:docPartGallery w:val="Table of Contents"/>
          <w:docPartUnique/>
        </w:docPartObj>
      </w:sdtPr>
      <w:sdtEndPr>
        <w:rPr>
          <w:b/>
          <w:bCs/>
          <w:szCs w:val="24"/>
        </w:rPr>
      </w:sdtEndPr>
      <w:sdtContent>
        <w:p w14:paraId="056A8AEA" w14:textId="20268A12" w:rsidR="000915A9" w:rsidRDefault="000915A9">
          <w:pPr>
            <w:pStyle w:val="Cabealhodondice"/>
          </w:pPr>
          <w:r>
            <w:t>Conteúdo</w:t>
          </w:r>
        </w:p>
        <w:p w14:paraId="53206DEE" w14:textId="56F7EEA3" w:rsidR="009B48E3" w:rsidRDefault="000915A9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r w:rsidRPr="000915A9">
            <w:rPr>
              <w:sz w:val="24"/>
              <w:szCs w:val="24"/>
            </w:rPr>
            <w:fldChar w:fldCharType="begin"/>
          </w:r>
          <w:r w:rsidRPr="000915A9">
            <w:rPr>
              <w:sz w:val="24"/>
              <w:szCs w:val="24"/>
            </w:rPr>
            <w:instrText xml:space="preserve"> TOC \o "1-3" \h \z \u </w:instrText>
          </w:r>
          <w:r w:rsidRPr="000915A9">
            <w:rPr>
              <w:sz w:val="24"/>
              <w:szCs w:val="24"/>
            </w:rPr>
            <w:fldChar w:fldCharType="separate"/>
          </w:r>
          <w:hyperlink w:anchor="_Toc25843927" w:history="1">
            <w:r w:rsidR="009B48E3" w:rsidRPr="001621E9">
              <w:rPr>
                <w:rStyle w:val="Hiperligao"/>
              </w:rPr>
              <w:t>1.</w:t>
            </w:r>
            <w:r w:rsidR="009B48E3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="009B48E3" w:rsidRPr="001621E9">
              <w:rPr>
                <w:rStyle w:val="Hiperligao"/>
              </w:rPr>
              <w:t>Descrição do projeto</w:t>
            </w:r>
            <w:r w:rsidR="009B48E3">
              <w:rPr>
                <w:webHidden/>
              </w:rPr>
              <w:tab/>
            </w:r>
            <w:r w:rsidR="009B48E3">
              <w:rPr>
                <w:webHidden/>
              </w:rPr>
              <w:fldChar w:fldCharType="begin"/>
            </w:r>
            <w:r w:rsidR="009B48E3">
              <w:rPr>
                <w:webHidden/>
              </w:rPr>
              <w:instrText xml:space="preserve"> PAGEREF _Toc25843927 \h </w:instrText>
            </w:r>
            <w:r w:rsidR="009B48E3">
              <w:rPr>
                <w:webHidden/>
              </w:rPr>
            </w:r>
            <w:r w:rsidR="009B48E3">
              <w:rPr>
                <w:webHidden/>
              </w:rPr>
              <w:fldChar w:fldCharType="separate"/>
            </w:r>
            <w:r w:rsidR="009B48E3">
              <w:rPr>
                <w:webHidden/>
              </w:rPr>
              <w:t>4</w:t>
            </w:r>
            <w:r w:rsidR="009B48E3">
              <w:rPr>
                <w:webHidden/>
              </w:rPr>
              <w:fldChar w:fldCharType="end"/>
            </w:r>
          </w:hyperlink>
        </w:p>
        <w:p w14:paraId="1E263428" w14:textId="7986099E" w:rsidR="009B48E3" w:rsidRDefault="009B48E3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5843928" w:history="1">
            <w:r w:rsidRPr="001621E9">
              <w:rPr>
                <w:rStyle w:val="Hiperligao"/>
              </w:rPr>
              <w:t>2.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</w:rPr>
              <w:t>Descrição do produto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_Toc25843928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AAB9D33" w14:textId="3BF7B523" w:rsidR="009B48E3" w:rsidRDefault="009B48E3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5843929" w:history="1">
            <w:r w:rsidRPr="001621E9">
              <w:rPr>
                <w:rStyle w:val="Hiperligao"/>
              </w:rPr>
              <w:t>3.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</w:rPr>
              <w:t>Entregas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_Toc25843929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4BA8FFB" w14:textId="345D6321" w:rsidR="009B48E3" w:rsidRDefault="009B48E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5843930" w:history="1">
            <w:r w:rsidRPr="001621E9">
              <w:rPr>
                <w:rStyle w:val="Hiperliga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  <w:noProof/>
              </w:rPr>
              <w:t>Entrega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283F2" w14:textId="1E0C64EA" w:rsidR="009B48E3" w:rsidRDefault="009B48E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5843931" w:history="1">
            <w:r w:rsidRPr="001621E9">
              <w:rPr>
                <w:rStyle w:val="Hiperliga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  <w:noProof/>
              </w:rPr>
              <w:t>Entrega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CCD1C" w14:textId="4B9F5218" w:rsidR="009B48E3" w:rsidRDefault="009B48E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5843932" w:history="1">
            <w:r w:rsidRPr="001621E9">
              <w:rPr>
                <w:rStyle w:val="Hiperliga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  <w:noProof/>
              </w:rPr>
              <w:t>Entrega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5557C0" w14:textId="566B0C5C" w:rsidR="009B48E3" w:rsidRDefault="009B48E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5843933" w:history="1">
            <w:r w:rsidRPr="001621E9">
              <w:rPr>
                <w:rStyle w:val="Hiperliga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  <w:noProof/>
              </w:rPr>
              <w:t>Entrega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463E0" w14:textId="5F5A200A" w:rsidR="009B48E3" w:rsidRDefault="009B48E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5843934" w:history="1">
            <w:r w:rsidRPr="001621E9">
              <w:rPr>
                <w:rStyle w:val="Hiperligao"/>
                <w:noProof/>
              </w:rPr>
              <w:t>3.5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  <w:noProof/>
              </w:rPr>
              <w:t>Entrega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68CE" w14:textId="017F7DDB" w:rsidR="009B48E3" w:rsidRDefault="009B48E3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5843935" w:history="1">
            <w:r w:rsidRPr="001621E9">
              <w:rPr>
                <w:rStyle w:val="Hiperligao"/>
              </w:rPr>
              <w:t>4.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</w:rPr>
              <w:t>Plano de Aceitação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_Toc25843935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17E99E46" w14:textId="2E4A4C5B" w:rsidR="009B48E3" w:rsidRDefault="009B48E3">
          <w:pPr>
            <w:pStyle w:val="ndice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n-US" w:eastAsia="en-US"/>
            </w:rPr>
          </w:pPr>
          <w:hyperlink w:anchor="_Toc25843936" w:history="1">
            <w:r w:rsidRPr="001621E9">
              <w:rPr>
                <w:rStyle w:val="Hiperligao"/>
                <w:noProof/>
              </w:rPr>
              <w:t>4.1</w:t>
            </w:r>
            <w:r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  <w:noProof/>
              </w:rPr>
              <w:t>Critérios de Aceitação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_Toc25843936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69AB95" w14:textId="52935DE5" w:rsidR="009B48E3" w:rsidRDefault="009B48E3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5843937" w:history="1">
            <w:r w:rsidRPr="001621E9">
              <w:rPr>
                <w:rStyle w:val="Hiperligao"/>
              </w:rPr>
              <w:t>5.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</w:rPr>
              <w:t>Exclusões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_Toc25843937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08E87043" w14:textId="0E81E1E8" w:rsidR="009B48E3" w:rsidRDefault="009B48E3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5843938" w:history="1">
            <w:r w:rsidRPr="001621E9">
              <w:rPr>
                <w:rStyle w:val="Hiperligao"/>
              </w:rPr>
              <w:t>6.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</w:rPr>
              <w:t>Restrições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_Toc25843938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58277B00" w14:textId="448D92FB" w:rsidR="009B48E3" w:rsidRDefault="009B48E3">
          <w:pPr>
            <w:pStyle w:val="ndice1"/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val="en-US" w:eastAsia="en-US"/>
            </w:rPr>
          </w:pPr>
          <w:hyperlink w:anchor="_Toc25843939" w:history="1">
            <w:r w:rsidRPr="001621E9">
              <w:rPr>
                <w:rStyle w:val="Hiperligao"/>
              </w:rPr>
              <w:t>7.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val="en-US" w:eastAsia="en-US"/>
              </w:rPr>
              <w:tab/>
            </w:r>
            <w:r w:rsidRPr="001621E9">
              <w:rPr>
                <w:rStyle w:val="Hiperligao"/>
              </w:rPr>
              <w:t>Premissas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_Toc25843939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635FF218" w14:textId="0C9F377D" w:rsidR="000915A9" w:rsidRPr="000915A9" w:rsidRDefault="000915A9">
          <w:pPr>
            <w:rPr>
              <w:szCs w:val="24"/>
            </w:rPr>
          </w:pPr>
          <w:r w:rsidRPr="000915A9">
            <w:rPr>
              <w:b/>
              <w:bCs/>
              <w:szCs w:val="24"/>
            </w:rPr>
            <w:fldChar w:fldCharType="end"/>
          </w:r>
        </w:p>
      </w:sdtContent>
    </w:sdt>
    <w:p w14:paraId="0C6653EB" w14:textId="77777777" w:rsidR="00013A3D" w:rsidRDefault="00013A3D">
      <w:pPr>
        <w:sectPr w:rsidR="00013A3D">
          <w:headerReference w:type="default" r:id="rId9"/>
          <w:footerReference w:type="default" r:id="rId10"/>
          <w:pgSz w:w="11906" w:h="16838" w:code="9"/>
          <w:pgMar w:top="1418" w:right="1418" w:bottom="1418" w:left="1418" w:header="680" w:footer="680" w:gutter="0"/>
          <w:cols w:space="720"/>
        </w:sectPr>
      </w:pPr>
    </w:p>
    <w:p w14:paraId="4CAE1585" w14:textId="77777777" w:rsidR="00B95893" w:rsidRDefault="00B95893" w:rsidP="00B95893">
      <w:pPr>
        <w:pStyle w:val="Cabealho1"/>
      </w:pPr>
      <w:bookmarkStart w:id="1" w:name="_Toc310363823"/>
      <w:bookmarkStart w:id="2" w:name="_Toc25843927"/>
      <w:r>
        <w:lastRenderedPageBreak/>
        <w:t>Descrição do projeto</w:t>
      </w:r>
      <w:bookmarkEnd w:id="1"/>
      <w:bookmarkEnd w:id="2"/>
    </w:p>
    <w:p w14:paraId="4D7C5D2B" w14:textId="77777777" w:rsidR="007F623C" w:rsidRPr="00BC1FB2" w:rsidRDefault="007F623C" w:rsidP="00BC1FB2">
      <w:r w:rsidRPr="00BC1FB2">
        <w:t xml:space="preserve"> A sociedade académica clama por acesso à informação, porem uma informação que possa ser entendida e utilizada para viabilizar o processo de ensino e aprendizagem no nosso país. Em torno deste tema diversas iniciativas têm sido realizadas no intuito de estabelecer mecanismos para disponibilização de informações. </w:t>
      </w:r>
    </w:p>
    <w:p w14:paraId="370F09E5" w14:textId="77777777" w:rsidR="007F623C" w:rsidRPr="00BC1FB2" w:rsidRDefault="007F623C" w:rsidP="00BC1FB2">
      <w:r w:rsidRPr="00BC1FB2">
        <w:t>Neste contexto,  a ideia principal do projecto é desenvolver uma plataforma que permite partilha de informações na sociedade académica com vista a transformação e enriquecimento psíquico de alunos, em termos de conhecimento, afectividade e capacidade, levando a uma mudança espectativa e visão do mundo, despertando-os para o  universo de actividades criativas e profissionais relacionadas com diversas áreas.</w:t>
      </w:r>
    </w:p>
    <w:p w14:paraId="56FB76C6" w14:textId="77777777" w:rsidR="00B95893" w:rsidRPr="00B95893" w:rsidRDefault="00B95893" w:rsidP="00B95893">
      <w:pPr>
        <w:autoSpaceDE w:val="0"/>
        <w:autoSpaceDN w:val="0"/>
        <w:adjustRightInd w:val="0"/>
        <w:spacing w:before="0" w:after="0"/>
        <w:rPr>
          <w:b/>
          <w:i/>
          <w:color w:val="0000FF"/>
        </w:rPr>
      </w:pPr>
    </w:p>
    <w:p w14:paraId="080868F1" w14:textId="77777777" w:rsidR="00B95893" w:rsidRDefault="00B95893" w:rsidP="00B95893">
      <w:pPr>
        <w:pStyle w:val="Cabealho1"/>
      </w:pPr>
      <w:bookmarkStart w:id="3" w:name="_Toc310363824"/>
      <w:bookmarkStart w:id="4" w:name="_Toc25843928"/>
      <w:r>
        <w:t>Descrição do produto</w:t>
      </w:r>
      <w:bookmarkEnd w:id="3"/>
      <w:bookmarkEnd w:id="4"/>
    </w:p>
    <w:p w14:paraId="45AEA551" w14:textId="77777777" w:rsidR="00D27130" w:rsidRDefault="00D27130" w:rsidP="00BC1FB2">
      <w:r>
        <w:t>A plataforma Kupfuna é uma aplicação com diversas funcionalidades e interacção com o usuário. Estas funcionalidades encontram-se integradas na aplicação de acordo com as necessidades dos usuários e uma das funcionalidades engloba uma característica de muito interesse para estudantes a partilha de material académico, isto é, a aplicação possui um modulo que ira permitir que o esdtuydantes de diversas escolas partilhem material de didáctico entre si.  A aplicação por sua vez incorpora uma base de dados que ira cadastrar todos os usuários e visitantes da aplicação bem como os gestores da aplicação resposnsaveis pela gestão do conteúdo partilhado e gerado pela aplicação.</w:t>
      </w:r>
    </w:p>
    <w:p w14:paraId="5808DE01" w14:textId="77777777" w:rsidR="00D27130" w:rsidRDefault="00D27130" w:rsidP="00BC1FB2">
      <w:r>
        <w:t>A aplicação será projectada para utilização através de um navegador, através da internet e executado a partir de um servidor HTTP (Web host).</w:t>
      </w:r>
    </w:p>
    <w:p w14:paraId="6739B470" w14:textId="77777777" w:rsidR="005B30F9" w:rsidRPr="00496023" w:rsidRDefault="00D27130" w:rsidP="00BC1FB2">
      <w:r>
        <w:t>O objectivo deste produto de software</w:t>
      </w:r>
      <w:r w:rsidR="005B30F9">
        <w:t xml:space="preserve"> é</w:t>
      </w:r>
      <w:r>
        <w:t xml:space="preserve"> </w:t>
      </w:r>
      <w:r w:rsidR="005B30F9" w:rsidRPr="00496023">
        <w:t>promover o intercambio academico entre alunos de várias escolas, professores e algumas instituições do ramo da educação.</w:t>
      </w:r>
    </w:p>
    <w:p w14:paraId="2BCC11FE" w14:textId="77777777" w:rsidR="005B30F9" w:rsidRPr="00496023" w:rsidRDefault="005B30F9" w:rsidP="00BC1FB2">
      <w:pPr>
        <w:rPr>
          <w:lang w:val="pt-PT"/>
        </w:rPr>
      </w:pPr>
      <w:r>
        <w:t>A aplicação</w:t>
      </w:r>
      <w:r w:rsidRPr="00496023">
        <w:t xml:space="preserve"> também terá um painel de noticias (sobre oportunidades para os alunos) para deixae os usuarios atualizados. A princípio será um sistema on-line, podendo em uma outra altura ser produzido a sua versão off-line</w:t>
      </w:r>
      <w:r>
        <w:t>.</w:t>
      </w:r>
    </w:p>
    <w:p w14:paraId="4EDB06ED" w14:textId="77777777" w:rsidR="005B30F9" w:rsidRPr="005B30F9" w:rsidRDefault="005B30F9" w:rsidP="00BC1FB2">
      <w:pPr>
        <w:rPr>
          <w:lang w:val="pt-PT"/>
        </w:rPr>
      </w:pPr>
    </w:p>
    <w:p w14:paraId="43A5A124" w14:textId="77777777" w:rsidR="00D27130" w:rsidRPr="00451B8C" w:rsidRDefault="00D27130" w:rsidP="00BC1FB2">
      <w:r>
        <w:lastRenderedPageBreak/>
        <w:t>Qualquer estudante ou usuário pode ter acesso a aplicação desde o momento que aceda ao link da aplicação e se cadastrar e dai por diante terá já permissão para disfrutar das funcionalidades da aplicação que lhe são permitidas. O cadastro de usuários é opcional existem visitantes da aplicação.</w:t>
      </w:r>
    </w:p>
    <w:p w14:paraId="4423C343" w14:textId="77777777" w:rsidR="00514765" w:rsidRPr="005B30F9" w:rsidRDefault="00514765" w:rsidP="00B95893">
      <w:pPr>
        <w:autoSpaceDE w:val="0"/>
        <w:autoSpaceDN w:val="0"/>
        <w:adjustRightInd w:val="0"/>
        <w:spacing w:before="0" w:after="0"/>
        <w:rPr>
          <w:i/>
          <w:color w:val="0000FF"/>
          <w:lang w:val="pt-PT"/>
        </w:rPr>
      </w:pPr>
    </w:p>
    <w:p w14:paraId="2B06AB5F" w14:textId="77777777" w:rsidR="000E5CD2" w:rsidRPr="000E5CD2" w:rsidRDefault="000E5CD2" w:rsidP="000E5CD2">
      <w:pPr>
        <w:pStyle w:val="Cabealho1"/>
      </w:pPr>
      <w:bookmarkStart w:id="5" w:name="_Toc310363825"/>
      <w:bookmarkStart w:id="6" w:name="_Toc25843929"/>
      <w:r w:rsidRPr="000E5CD2">
        <w:t>Entregas</w:t>
      </w:r>
      <w:bookmarkEnd w:id="5"/>
      <w:bookmarkEnd w:id="6"/>
    </w:p>
    <w:p w14:paraId="17323FC5" w14:textId="77777777" w:rsidR="00C372FA" w:rsidRDefault="00C372FA" w:rsidP="00C372FA">
      <w:pPr>
        <w:pStyle w:val="Cabealho2"/>
      </w:pPr>
      <w:bookmarkStart w:id="7" w:name="_Toc25843930"/>
      <w:r>
        <w:t>Entrega 1</w:t>
      </w:r>
      <w:bookmarkEnd w:id="7"/>
    </w:p>
    <w:p w14:paraId="3F973310" w14:textId="65E4D7A8" w:rsidR="000E5CD2" w:rsidRPr="003D62D9" w:rsidRDefault="00135716" w:rsidP="00C372FA">
      <w:pPr>
        <w:rPr>
          <w:b/>
          <w:bCs/>
        </w:rPr>
      </w:pPr>
      <w:r w:rsidRPr="003D62D9">
        <w:rPr>
          <w:b/>
          <w:bCs/>
        </w:rPr>
        <w:t xml:space="preserve">Plano de </w:t>
      </w:r>
      <w:r w:rsidR="00946E28" w:rsidRPr="003D62D9">
        <w:rPr>
          <w:b/>
          <w:bCs/>
        </w:rPr>
        <w:t>Gerenciamento do Projecto</w:t>
      </w:r>
    </w:p>
    <w:p w14:paraId="1A935116" w14:textId="5F8DE750" w:rsidR="00C372FA" w:rsidRDefault="00946E28" w:rsidP="00C372FA">
      <w:r>
        <w:t xml:space="preserve">O plano de Gerenciamento do Projecto sera produzido </w:t>
      </w:r>
      <w:r w:rsidR="007D51C4">
        <w:t xml:space="preserve">e entregue ao cliente </w:t>
      </w:r>
      <w:r>
        <w:t>para</w:t>
      </w:r>
      <w:r w:rsidR="007D51C4">
        <w:t xml:space="preserve"> melhor </w:t>
      </w:r>
      <w:r>
        <w:t xml:space="preserve"> conduçao do projecto e funcionara como um integ</w:t>
      </w:r>
      <w:r w:rsidR="007D51C4">
        <w:t>r</w:t>
      </w:r>
      <w:r>
        <w:t>ador entre</w:t>
      </w:r>
      <w:r w:rsidR="007D51C4">
        <w:t xml:space="preserve"> as acçoes do projec</w:t>
      </w:r>
      <w:bookmarkStart w:id="8" w:name="_Toc84830889"/>
      <w:bookmarkStart w:id="9" w:name="_Toc310363828"/>
      <w:r w:rsidR="00B57D44">
        <w:t>to. Essa entrega compreende:</w:t>
      </w:r>
    </w:p>
    <w:p w14:paraId="61EFCEA3" w14:textId="500C4DAE" w:rsidR="00B57D44" w:rsidRDefault="00B57D44" w:rsidP="00980863">
      <w:pPr>
        <w:pStyle w:val="PargrafodaLista"/>
        <w:numPr>
          <w:ilvl w:val="0"/>
          <w:numId w:val="7"/>
        </w:numPr>
      </w:pPr>
      <w:r>
        <w:t>Escopo do projecto bem definido;</w:t>
      </w:r>
    </w:p>
    <w:p w14:paraId="030CEF0C" w14:textId="50A92D68" w:rsidR="00B57D44" w:rsidRDefault="00B57D44" w:rsidP="00980863">
      <w:pPr>
        <w:pStyle w:val="PargrafodaLista"/>
        <w:numPr>
          <w:ilvl w:val="0"/>
          <w:numId w:val="7"/>
        </w:numPr>
      </w:pPr>
      <w:r>
        <w:t>Documentaçao de papeis e responsabilidades dos participantes;</w:t>
      </w:r>
    </w:p>
    <w:p w14:paraId="053FDA02" w14:textId="3D791CCB" w:rsidR="00B57D44" w:rsidRDefault="00B57D44" w:rsidP="00980863">
      <w:pPr>
        <w:pStyle w:val="PargrafodaLista"/>
        <w:numPr>
          <w:ilvl w:val="0"/>
          <w:numId w:val="7"/>
        </w:numPr>
      </w:pPr>
      <w:r>
        <w:t>Linguagem ‘comum’ para comunicaçao das actividades do projecto, bem como a rastreabilidade e relatorios dessas actividades;</w:t>
      </w:r>
    </w:p>
    <w:p w14:paraId="6A526D16" w14:textId="632CE263" w:rsidR="00B57D44" w:rsidRDefault="00402EBE" w:rsidP="00980863">
      <w:pPr>
        <w:pStyle w:val="PargrafodaLista"/>
        <w:numPr>
          <w:ilvl w:val="0"/>
          <w:numId w:val="7"/>
        </w:numPr>
      </w:pPr>
      <w:r>
        <w:t>Mecanismos de resoluçã</w:t>
      </w:r>
      <w:r w:rsidR="00B57D44">
        <w:t>o de c</w:t>
      </w:r>
      <w:r>
        <w:t>onflitos e mitigação ou atenuaçã</w:t>
      </w:r>
      <w:r w:rsidR="00B57D44">
        <w:t>o de riscos.</w:t>
      </w:r>
    </w:p>
    <w:p w14:paraId="5DF09494" w14:textId="77777777" w:rsidR="00B57D44" w:rsidRPr="00C372FA" w:rsidRDefault="00B57D44" w:rsidP="00C372FA">
      <w:pPr>
        <w:rPr>
          <w:lang w:val="pt-PT"/>
        </w:rPr>
      </w:pPr>
    </w:p>
    <w:p w14:paraId="23F25AFD" w14:textId="3B27A080" w:rsidR="00C372FA" w:rsidRDefault="00C372FA" w:rsidP="00C372FA">
      <w:pPr>
        <w:pStyle w:val="Cabealho2"/>
      </w:pPr>
      <w:bookmarkStart w:id="10" w:name="_Toc25843931"/>
      <w:r>
        <w:t>Entrega 2</w:t>
      </w:r>
      <w:bookmarkEnd w:id="10"/>
    </w:p>
    <w:p w14:paraId="3BA1E503" w14:textId="0CE36104" w:rsidR="000720C6" w:rsidRDefault="00C372FA" w:rsidP="00C372FA">
      <w:pPr>
        <w:rPr>
          <w:b/>
          <w:bCs/>
        </w:rPr>
      </w:pPr>
      <w:r w:rsidRPr="000915A9">
        <w:rPr>
          <w:b/>
          <w:bCs/>
        </w:rPr>
        <w:t>Release 1 do Soft</w:t>
      </w:r>
      <w:r w:rsidR="00402EBE">
        <w:rPr>
          <w:b/>
          <w:bCs/>
        </w:rPr>
        <w:t>ware de partilha do material acadê</w:t>
      </w:r>
      <w:r w:rsidRPr="000915A9">
        <w:rPr>
          <w:b/>
          <w:bCs/>
        </w:rPr>
        <w:t>mico.</w:t>
      </w:r>
    </w:p>
    <w:p w14:paraId="0A0D90C0" w14:textId="77777777" w:rsidR="00402EBE" w:rsidRPr="000915A9" w:rsidRDefault="00402EBE" w:rsidP="00C372FA">
      <w:pPr>
        <w:rPr>
          <w:b/>
          <w:bCs/>
        </w:rPr>
      </w:pPr>
    </w:p>
    <w:p w14:paraId="47BF5F15" w14:textId="7C4F732C" w:rsidR="00C372FA" w:rsidRDefault="00C372FA" w:rsidP="00C372FA">
      <w:pPr>
        <w:pStyle w:val="Cabealho2"/>
      </w:pPr>
      <w:bookmarkStart w:id="11" w:name="_Toc25843932"/>
      <w:r>
        <w:t>Entrega 3</w:t>
      </w:r>
      <w:bookmarkEnd w:id="11"/>
    </w:p>
    <w:p w14:paraId="6D972419" w14:textId="7A413E04" w:rsidR="00036D00" w:rsidRDefault="00C372FA" w:rsidP="00036D00">
      <w:pPr>
        <w:rPr>
          <w:b/>
          <w:bCs/>
        </w:rPr>
      </w:pPr>
      <w:r w:rsidRPr="000915A9">
        <w:rPr>
          <w:b/>
          <w:bCs/>
        </w:rPr>
        <w:t>Aquisi</w:t>
      </w:r>
      <w:r w:rsidR="00402EBE">
        <w:rPr>
          <w:b/>
          <w:bCs/>
        </w:rPr>
        <w:t>çao de hardware para a instalação e configuração da aplicaçã</w:t>
      </w:r>
      <w:r w:rsidRPr="000915A9">
        <w:rPr>
          <w:b/>
          <w:bCs/>
        </w:rPr>
        <w:t>o.</w:t>
      </w:r>
    </w:p>
    <w:p w14:paraId="33F51671" w14:textId="28DB819B" w:rsidR="00036D00" w:rsidRDefault="00036D00" w:rsidP="00036D00">
      <w:pPr>
        <w:pStyle w:val="Cabealho2"/>
      </w:pPr>
      <w:bookmarkStart w:id="12" w:name="_Toc25843933"/>
      <w:r>
        <w:t>Entrega 4</w:t>
      </w:r>
      <w:bookmarkEnd w:id="12"/>
    </w:p>
    <w:p w14:paraId="0807D547" w14:textId="1C2AF19B" w:rsidR="00036D00" w:rsidRDefault="00036D00" w:rsidP="00036D00">
      <w:r>
        <w:t>Configuraçao do hardware no locar fisico.</w:t>
      </w:r>
    </w:p>
    <w:p w14:paraId="317AEB33" w14:textId="22CBF599" w:rsidR="00036D00" w:rsidRDefault="00036D00" w:rsidP="00036D00">
      <w:pPr>
        <w:pStyle w:val="Cabealho2"/>
      </w:pPr>
      <w:bookmarkStart w:id="13" w:name="_Toc25843934"/>
      <w:r>
        <w:t>Entrega 5</w:t>
      </w:r>
      <w:bookmarkEnd w:id="13"/>
    </w:p>
    <w:p w14:paraId="0599C487" w14:textId="36837949" w:rsidR="00036D00" w:rsidRDefault="00036D00" w:rsidP="00036D00">
      <w:r>
        <w:t>Treinamento do pessoal a administrar o software.</w:t>
      </w:r>
    </w:p>
    <w:p w14:paraId="6CD0C547" w14:textId="77777777" w:rsidR="00036D00" w:rsidRPr="00036D00" w:rsidRDefault="00036D00" w:rsidP="00036D00"/>
    <w:p w14:paraId="591EDE62" w14:textId="5DA219D9" w:rsidR="00402EBE" w:rsidRPr="00036D00" w:rsidRDefault="00402EBE" w:rsidP="00036D00">
      <w:pPr>
        <w:pStyle w:val="Ttulo"/>
        <w:jc w:val="both"/>
      </w:pPr>
    </w:p>
    <w:p w14:paraId="1FF7613F" w14:textId="77777777" w:rsidR="00C372FA" w:rsidRPr="000915A9" w:rsidRDefault="00C372FA" w:rsidP="00C372FA">
      <w:pPr>
        <w:rPr>
          <w:b/>
          <w:bCs/>
        </w:rPr>
      </w:pPr>
    </w:p>
    <w:p w14:paraId="4CDB81D3" w14:textId="77777777" w:rsidR="00013A3D" w:rsidRDefault="00013A3D">
      <w:pPr>
        <w:pStyle w:val="Cabealho1"/>
        <w:tabs>
          <w:tab w:val="clear" w:pos="0"/>
          <w:tab w:val="num" w:pos="432"/>
        </w:tabs>
        <w:ind w:left="432" w:hanging="432"/>
      </w:pPr>
      <w:bookmarkStart w:id="14" w:name="_Toc25843935"/>
      <w:r>
        <w:t>Plano de Aceitação</w:t>
      </w:r>
      <w:bookmarkEnd w:id="8"/>
      <w:bookmarkEnd w:id="9"/>
      <w:bookmarkEnd w:id="14"/>
    </w:p>
    <w:p w14:paraId="1C105E69" w14:textId="77777777" w:rsidR="00013A3D" w:rsidRDefault="00013A3D">
      <w:pPr>
        <w:pStyle w:val="instrucaodepreenchimento"/>
        <w:rPr>
          <w:i w:val="0"/>
          <w:iCs/>
          <w:color w:val="auto"/>
        </w:rPr>
      </w:pPr>
      <w:r>
        <w:rPr>
          <w:i w:val="0"/>
          <w:iCs/>
          <w:color w:val="auto"/>
        </w:rPr>
        <w:t>O Plano de Aceitação cria um consenso entre o cliente e o time de projeto sobre como determinar a aceitação da solução.</w:t>
      </w:r>
    </w:p>
    <w:p w14:paraId="3B02A50E" w14:textId="77777777" w:rsidR="00013A3D" w:rsidRDefault="00013A3D">
      <w:pPr>
        <w:pStyle w:val="Cabealho2"/>
        <w:tabs>
          <w:tab w:val="clear" w:pos="0"/>
          <w:tab w:val="num" w:pos="576"/>
        </w:tabs>
        <w:ind w:left="576" w:hanging="576"/>
      </w:pPr>
      <w:bookmarkStart w:id="15" w:name="_Toc54111006"/>
      <w:bookmarkStart w:id="16" w:name="_Toc84830890"/>
      <w:bookmarkStart w:id="17" w:name="_Toc310363829"/>
      <w:bookmarkStart w:id="18" w:name="_Toc25843936"/>
      <w:r>
        <w:t>Critérios de Aceitação</w:t>
      </w:r>
      <w:bookmarkEnd w:id="15"/>
      <w:bookmarkEnd w:id="16"/>
      <w:bookmarkEnd w:id="17"/>
      <w:bookmarkEnd w:id="18"/>
    </w:p>
    <w:p w14:paraId="6F82EBCA" w14:textId="77777777" w:rsidR="00013A3D" w:rsidRDefault="00013A3D">
      <w:r>
        <w:t>Esta seção detalha os critérios de aceitação da solução, isto é, as principais condições que devem ser respeitadas para sua homologação. Os critérios são apresentados na lista abaixo:</w:t>
      </w:r>
    </w:p>
    <w:p w14:paraId="0C9C9F32" w14:textId="5FC71ABD" w:rsidR="009C0655" w:rsidRDefault="00FA7030" w:rsidP="00980863">
      <w:pPr>
        <w:pStyle w:val="PargrafodaLista"/>
        <w:numPr>
          <w:ilvl w:val="0"/>
          <w:numId w:val="8"/>
        </w:numPr>
      </w:pPr>
      <w:r>
        <w:t>Todos os artefatos e indicadores fisicos de execuçao devem ter sido aprovados pela Divisao de Qualidade da empresa;</w:t>
      </w:r>
    </w:p>
    <w:p w14:paraId="179EB3B4" w14:textId="4A8832C9" w:rsidR="0065409E" w:rsidRPr="00F75F5E" w:rsidRDefault="00FA7030" w:rsidP="00F75F5E">
      <w:pPr>
        <w:pStyle w:val="PargrafodaLista"/>
        <w:numPr>
          <w:ilvl w:val="0"/>
          <w:numId w:val="8"/>
        </w:numPr>
      </w:pPr>
      <w:r>
        <w:t>Todos os objectivos devem ter sido atingidos.</w:t>
      </w:r>
    </w:p>
    <w:p w14:paraId="3E60AE9F" w14:textId="66E42CCE" w:rsidR="00402EBE" w:rsidRDefault="00402EBE">
      <w:pPr>
        <w:spacing w:before="0" w:after="0" w:line="240" w:lineRule="auto"/>
        <w:jc w:val="left"/>
      </w:pPr>
    </w:p>
    <w:p w14:paraId="4B93F593" w14:textId="77777777" w:rsidR="00013A3D" w:rsidRDefault="00013A3D"/>
    <w:p w14:paraId="1E17E660" w14:textId="77777777" w:rsidR="0070662B" w:rsidRDefault="0070662B" w:rsidP="0070662B">
      <w:pPr>
        <w:pStyle w:val="Cabealho1"/>
      </w:pPr>
      <w:bookmarkStart w:id="19" w:name="_Toc310363831"/>
      <w:bookmarkStart w:id="20" w:name="_Toc25843937"/>
      <w:r>
        <w:t>Exclusões</w:t>
      </w:r>
      <w:bookmarkEnd w:id="19"/>
      <w:bookmarkEnd w:id="20"/>
    </w:p>
    <w:p w14:paraId="15EDB7D6" w14:textId="1B381908" w:rsidR="0070662B" w:rsidRDefault="00FA7030" w:rsidP="00FA7030">
      <w:r>
        <w:t xml:space="preserve">O escopo do projecto </w:t>
      </w:r>
      <w:r w:rsidR="00A37B0B">
        <w:t>não contempla a realizaçao das seguintes actividades:</w:t>
      </w:r>
    </w:p>
    <w:p w14:paraId="52250F50" w14:textId="029ECAA7" w:rsidR="00A37B0B" w:rsidRDefault="00A37B0B" w:rsidP="00FA7030">
      <w:r>
        <w:t>Elaborar e/ou realizar treinamento no uso dos web services desenvolvidos no projecto;</w:t>
      </w:r>
    </w:p>
    <w:p w14:paraId="20D125A9" w14:textId="62C0A677" w:rsidR="00A37B0B" w:rsidRDefault="00A37B0B" w:rsidP="00FA7030">
      <w:r>
        <w:t>Correçao e bugs, identificados em qualquer um dos produtos, apos a duraçao do projecto perante o cliente e;</w:t>
      </w:r>
    </w:p>
    <w:p w14:paraId="13BF00B5" w14:textId="07E08AAD" w:rsidR="00A37B0B" w:rsidRDefault="00A37B0B" w:rsidP="00FA7030">
      <w:r>
        <w:t>Quaisqueres outros artefatos não previstos no escopo do produto tambem são considerados como não conteplados no escopo do projecto.</w:t>
      </w:r>
    </w:p>
    <w:p w14:paraId="5BB240BE" w14:textId="77777777" w:rsidR="0070662B" w:rsidRDefault="0070662B" w:rsidP="0070662B">
      <w:pPr>
        <w:pStyle w:val="Cabealho1"/>
      </w:pPr>
      <w:bookmarkStart w:id="21" w:name="_Toc310363832"/>
      <w:bookmarkStart w:id="22" w:name="_Toc25843938"/>
      <w:r>
        <w:t>Restrições</w:t>
      </w:r>
      <w:bookmarkEnd w:id="21"/>
      <w:bookmarkEnd w:id="22"/>
    </w:p>
    <w:p w14:paraId="606A951C" w14:textId="0805C835" w:rsidR="008F36F4" w:rsidRDefault="005762BB" w:rsidP="00980863">
      <w:pPr>
        <w:pStyle w:val="PargrafodaLista"/>
        <w:numPr>
          <w:ilvl w:val="0"/>
          <w:numId w:val="6"/>
        </w:numPr>
      </w:pPr>
      <w:r>
        <w:t>A aplicaçao deve funcionar atraves de um navegador web</w:t>
      </w:r>
    </w:p>
    <w:p w14:paraId="76ED4891" w14:textId="0BAC1576" w:rsidR="005762BB" w:rsidRDefault="005762BB" w:rsidP="00980863">
      <w:pPr>
        <w:pStyle w:val="PargrafodaLista"/>
        <w:numPr>
          <w:ilvl w:val="0"/>
          <w:numId w:val="6"/>
        </w:numPr>
      </w:pPr>
      <w:r>
        <w:t>A equipe de desenvovimento</w:t>
      </w:r>
    </w:p>
    <w:p w14:paraId="63C00224" w14:textId="596269DC" w:rsidR="007D51C4" w:rsidRPr="007D028E" w:rsidRDefault="007D51C4" w:rsidP="00980863">
      <w:pPr>
        <w:pStyle w:val="PargrafodaLista"/>
        <w:numPr>
          <w:ilvl w:val="0"/>
          <w:numId w:val="6"/>
        </w:numPr>
      </w:pPr>
      <w:r>
        <w:t xml:space="preserve">Todo o trabalho referente a publicaçao de material é </w:t>
      </w:r>
    </w:p>
    <w:p w14:paraId="73E73613" w14:textId="77777777" w:rsidR="00013A3D" w:rsidRDefault="00013A3D">
      <w:pPr>
        <w:pStyle w:val="Cabealho1"/>
      </w:pPr>
      <w:bookmarkStart w:id="23" w:name="_Toc310363833"/>
      <w:bookmarkStart w:id="24" w:name="_Toc25843939"/>
      <w:r>
        <w:t>Premissas</w:t>
      </w:r>
      <w:bookmarkEnd w:id="23"/>
      <w:bookmarkEnd w:id="24"/>
    </w:p>
    <w:p w14:paraId="08126E1E" w14:textId="33A2E254" w:rsidR="00B90B11" w:rsidRPr="008C789C" w:rsidRDefault="008C789C" w:rsidP="008C789C">
      <w:pPr>
        <w:rPr>
          <w:lang w:val="pt-PT"/>
        </w:rPr>
      </w:pPr>
      <w:r w:rsidRPr="008C789C">
        <w:rPr>
          <w:szCs w:val="24"/>
          <w:lang w:val="en-US" w:eastAsia="en-US"/>
        </w:rPr>
        <w:sym w:font="Symbol" w:char="F0B7"/>
      </w:r>
      <w:r w:rsidRPr="008C789C">
        <w:rPr>
          <w:szCs w:val="24"/>
          <w:lang w:val="pt-PT" w:eastAsia="en-US"/>
        </w:rPr>
        <w:t xml:space="preserve">Os utilizadores do sistema possuem conhecimentos de informática na </w:t>
      </w:r>
      <w:proofErr w:type="spellStart"/>
      <w:r w:rsidRPr="008C789C">
        <w:rPr>
          <w:szCs w:val="24"/>
          <w:lang w:val="pt-PT" w:eastAsia="en-US"/>
        </w:rPr>
        <w:t>ópticado</w:t>
      </w:r>
      <w:proofErr w:type="spellEnd"/>
      <w:r w:rsidRPr="008C789C">
        <w:rPr>
          <w:szCs w:val="24"/>
          <w:lang w:val="pt-PT" w:eastAsia="en-US"/>
        </w:rPr>
        <w:t xml:space="preserve"> utilizado</w:t>
      </w:r>
      <w:r>
        <w:rPr>
          <w:szCs w:val="24"/>
          <w:lang w:val="pt-PT" w:eastAsia="en-US"/>
        </w:rPr>
        <w:t>r.</w:t>
      </w:r>
      <w:bookmarkStart w:id="25" w:name="_GoBack"/>
      <w:bookmarkEnd w:id="25"/>
    </w:p>
    <w:sectPr w:rsidR="00B90B11" w:rsidRPr="008C789C" w:rsidSect="0035596B">
      <w:headerReference w:type="even" r:id="rId11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1A1DEF" w14:textId="77777777" w:rsidR="00A27E78" w:rsidRDefault="00A27E78">
      <w:r>
        <w:separator/>
      </w:r>
    </w:p>
  </w:endnote>
  <w:endnote w:type="continuationSeparator" w:id="0">
    <w:p w14:paraId="05A6F8B7" w14:textId="77777777" w:rsidR="00A27E78" w:rsidRDefault="00A27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9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794"/>
      <w:gridCol w:w="1894"/>
      <w:gridCol w:w="3510"/>
    </w:tblGrid>
    <w:tr w:rsidR="00013A3D" w14:paraId="416E250D" w14:textId="77777777">
      <w:trPr>
        <w:cantSplit/>
        <w:trHeight w:val="367"/>
      </w:trPr>
      <w:tc>
        <w:tcPr>
          <w:tcW w:w="3794" w:type="dxa"/>
        </w:tcPr>
        <w:p w14:paraId="6087AF60" w14:textId="77777777" w:rsidR="00013A3D" w:rsidRDefault="00013A3D" w:rsidP="0070662B">
          <w:pPr>
            <w:pStyle w:val="Rodap"/>
            <w:rPr>
              <w:sz w:val="18"/>
            </w:rPr>
          </w:pPr>
          <w:r>
            <w:rPr>
              <w:sz w:val="18"/>
            </w:rPr>
            <w:t xml:space="preserve">Declaração de Escopo do </w:t>
          </w:r>
          <w:r w:rsidR="0070662B">
            <w:rPr>
              <w:sz w:val="18"/>
            </w:rPr>
            <w:t>Trabalho</w:t>
          </w:r>
        </w:p>
      </w:tc>
      <w:tc>
        <w:tcPr>
          <w:tcW w:w="1894" w:type="dxa"/>
        </w:tcPr>
        <w:p w14:paraId="505FDC9A" w14:textId="77777777" w:rsidR="00013A3D" w:rsidRDefault="00013A3D">
          <w:pPr>
            <w:pStyle w:val="Rodap"/>
            <w:jc w:val="center"/>
            <w:rPr>
              <w:sz w:val="18"/>
            </w:rPr>
          </w:pPr>
        </w:p>
      </w:tc>
      <w:tc>
        <w:tcPr>
          <w:tcW w:w="3510" w:type="dxa"/>
        </w:tcPr>
        <w:p w14:paraId="089EDAE9" w14:textId="56C0CD65" w:rsidR="00013A3D" w:rsidRDefault="00013A3D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 w:rsidR="00A2509D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PAGE </w:instrText>
          </w:r>
          <w:r w:rsidR="00A2509D">
            <w:rPr>
              <w:rStyle w:val="Nmerodepgina"/>
              <w:sz w:val="18"/>
            </w:rPr>
            <w:fldChar w:fldCharType="separate"/>
          </w:r>
          <w:r w:rsidR="008C789C">
            <w:rPr>
              <w:rStyle w:val="Nmerodepgina"/>
              <w:noProof/>
              <w:sz w:val="18"/>
            </w:rPr>
            <w:t>6</w:t>
          </w:r>
          <w:r w:rsidR="00A2509D">
            <w:rPr>
              <w:rStyle w:val="Nmerodepgina"/>
              <w:sz w:val="18"/>
            </w:rPr>
            <w:fldChar w:fldCharType="end"/>
          </w:r>
          <w:r>
            <w:rPr>
              <w:rStyle w:val="Nmerodepgina"/>
              <w:sz w:val="18"/>
            </w:rPr>
            <w:t>/</w:t>
          </w:r>
          <w:r w:rsidR="00A2509D">
            <w:rPr>
              <w:rStyle w:val="Nmerodepgina"/>
              <w:sz w:val="18"/>
            </w:rPr>
            <w:fldChar w:fldCharType="begin"/>
          </w:r>
          <w:r>
            <w:rPr>
              <w:rStyle w:val="Nmerodepgina"/>
              <w:sz w:val="18"/>
            </w:rPr>
            <w:instrText xml:space="preserve"> NUMPAGES </w:instrText>
          </w:r>
          <w:r w:rsidR="00A2509D">
            <w:rPr>
              <w:rStyle w:val="Nmerodepgina"/>
              <w:sz w:val="18"/>
            </w:rPr>
            <w:fldChar w:fldCharType="separate"/>
          </w:r>
          <w:r w:rsidR="008C789C">
            <w:rPr>
              <w:rStyle w:val="Nmerodepgina"/>
              <w:noProof/>
              <w:sz w:val="18"/>
            </w:rPr>
            <w:t>6</w:t>
          </w:r>
          <w:r w:rsidR="00A2509D">
            <w:rPr>
              <w:rStyle w:val="Nmerodepgina"/>
              <w:sz w:val="18"/>
            </w:rPr>
            <w:fldChar w:fldCharType="end"/>
          </w:r>
          <w:r>
            <w:rPr>
              <w:sz w:val="18"/>
            </w:rPr>
            <w:t xml:space="preserve"> </w:t>
          </w:r>
        </w:p>
        <w:p w14:paraId="5140E3C0" w14:textId="77777777" w:rsidR="00013A3D" w:rsidRDefault="00013A3D">
          <w:pPr>
            <w:pStyle w:val="Rodap"/>
            <w:jc w:val="right"/>
            <w:rPr>
              <w:sz w:val="18"/>
            </w:rPr>
          </w:pPr>
        </w:p>
      </w:tc>
    </w:tr>
  </w:tbl>
  <w:p w14:paraId="39903791" w14:textId="77777777" w:rsidR="00013A3D" w:rsidRDefault="00013A3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A6E62" w14:textId="77777777" w:rsidR="00A27E78" w:rsidRDefault="00A27E78">
      <w:r>
        <w:separator/>
      </w:r>
    </w:p>
  </w:footnote>
  <w:footnote w:type="continuationSeparator" w:id="0">
    <w:p w14:paraId="574C79F7" w14:textId="77777777" w:rsidR="00A27E78" w:rsidRDefault="00A27E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BF08CE" w14:textId="77777777" w:rsidR="00013A3D" w:rsidRDefault="00013A3D" w:rsidP="0070662B">
    <w:pPr>
      <w:spacing w:before="0" w:after="0"/>
      <w:jc w:val="center"/>
    </w:pPr>
  </w:p>
  <w:p w14:paraId="1DC1AA1E" w14:textId="77777777" w:rsidR="00013A3D" w:rsidRDefault="00013A3D">
    <w:pPr>
      <w:pStyle w:val="Cabealho"/>
      <w:spacing w:before="0" w:after="0"/>
    </w:pPr>
  </w:p>
  <w:p w14:paraId="29A80E3A" w14:textId="77777777" w:rsidR="00013A3D" w:rsidRDefault="00013A3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A30087" w14:textId="77777777" w:rsidR="00013A3D" w:rsidRDefault="00013A3D">
    <w:pPr>
      <w:pStyle w:val="Cabealho"/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71BAF" w14:textId="77777777" w:rsidR="00013A3D" w:rsidRDefault="00013A3D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7FCD4C8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0990480E"/>
    <w:lvl w:ilvl="0">
      <w:start w:val="1"/>
      <w:numFmt w:val="bullet"/>
      <w:pStyle w:val="Listacommarc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77A11D1"/>
    <w:multiLevelType w:val="hybridMultilevel"/>
    <w:tmpl w:val="220A54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4" w15:restartNumberingAfterBreak="0">
    <w:nsid w:val="3F0855E4"/>
    <w:multiLevelType w:val="hybridMultilevel"/>
    <w:tmpl w:val="AB2E84A6"/>
    <w:lvl w:ilvl="0" w:tplc="8F6464EE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plc="7AFC73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AEC5B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5F818A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DF0E47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1286D6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70143F9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4F8C85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30421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0DD4BE9"/>
    <w:multiLevelType w:val="hybridMultilevel"/>
    <w:tmpl w:val="CC6CF488"/>
    <w:lvl w:ilvl="0" w:tplc="978A0E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45A4C"/>
    <w:multiLevelType w:val="hybridMultilevel"/>
    <w:tmpl w:val="94E8F83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6909E8"/>
    <w:multiLevelType w:val="multilevel"/>
    <w:tmpl w:val="FFC6E1B2"/>
    <w:lvl w:ilvl="0">
      <w:start w:val="1"/>
      <w:numFmt w:val="decimal"/>
      <w:pStyle w:val="Cabealh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Cabealho2"/>
      <w:lvlText w:val="%1.%2"/>
      <w:lvlJc w:val="left"/>
      <w:pPr>
        <w:tabs>
          <w:tab w:val="num" w:pos="0"/>
        </w:tabs>
        <w:ind w:left="0" w:firstLine="0"/>
      </w:pPr>
      <w:rPr>
        <w:rFonts w:hint="default"/>
        <w:color w:val="auto"/>
      </w:rPr>
    </w:lvl>
    <w:lvl w:ilvl="2">
      <w:start w:val="1"/>
      <w:numFmt w:val="decimal"/>
      <w:pStyle w:val="Cabealh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Cabealh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Cabealh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Cabealh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Cabealh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Cabealh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Cabealh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7"/>
  </w:num>
  <w:num w:numId="6">
    <w:abstractNumId w:val="5"/>
  </w:num>
  <w:num w:numId="7">
    <w:abstractNumId w:val="6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96B"/>
    <w:rsid w:val="00013A3D"/>
    <w:rsid w:val="00036D00"/>
    <w:rsid w:val="000561E0"/>
    <w:rsid w:val="000720C6"/>
    <w:rsid w:val="000915A9"/>
    <w:rsid w:val="000B4B1B"/>
    <w:rsid w:val="000C1C88"/>
    <w:rsid w:val="000E5CD2"/>
    <w:rsid w:val="00135716"/>
    <w:rsid w:val="00152930"/>
    <w:rsid w:val="001C22B3"/>
    <w:rsid w:val="0026096A"/>
    <w:rsid w:val="003372A3"/>
    <w:rsid w:val="00342234"/>
    <w:rsid w:val="0035596B"/>
    <w:rsid w:val="00363E78"/>
    <w:rsid w:val="00387072"/>
    <w:rsid w:val="003A546A"/>
    <w:rsid w:val="003D62D9"/>
    <w:rsid w:val="00402EBE"/>
    <w:rsid w:val="004B101D"/>
    <w:rsid w:val="004E2366"/>
    <w:rsid w:val="00514765"/>
    <w:rsid w:val="0056665E"/>
    <w:rsid w:val="00573EA8"/>
    <w:rsid w:val="005762BB"/>
    <w:rsid w:val="005926FC"/>
    <w:rsid w:val="005B30F9"/>
    <w:rsid w:val="00636DED"/>
    <w:rsid w:val="00642189"/>
    <w:rsid w:val="0065409E"/>
    <w:rsid w:val="0070662B"/>
    <w:rsid w:val="007D028E"/>
    <w:rsid w:val="007D51C4"/>
    <w:rsid w:val="007F623C"/>
    <w:rsid w:val="00803DB2"/>
    <w:rsid w:val="00852E67"/>
    <w:rsid w:val="0089252B"/>
    <w:rsid w:val="008C789C"/>
    <w:rsid w:val="008E0B71"/>
    <w:rsid w:val="008F36F4"/>
    <w:rsid w:val="00946E28"/>
    <w:rsid w:val="00980863"/>
    <w:rsid w:val="009B48E3"/>
    <w:rsid w:val="009B70DB"/>
    <w:rsid w:val="009C0655"/>
    <w:rsid w:val="009D0413"/>
    <w:rsid w:val="009E4487"/>
    <w:rsid w:val="00A2509D"/>
    <w:rsid w:val="00A27E78"/>
    <w:rsid w:val="00A37B0B"/>
    <w:rsid w:val="00A40D86"/>
    <w:rsid w:val="00A647EE"/>
    <w:rsid w:val="00AC6067"/>
    <w:rsid w:val="00B57D44"/>
    <w:rsid w:val="00B90B11"/>
    <w:rsid w:val="00B95893"/>
    <w:rsid w:val="00BC1FB2"/>
    <w:rsid w:val="00BD1824"/>
    <w:rsid w:val="00C372FA"/>
    <w:rsid w:val="00C56C7F"/>
    <w:rsid w:val="00C823F9"/>
    <w:rsid w:val="00D27130"/>
    <w:rsid w:val="00DA1127"/>
    <w:rsid w:val="00DC5BD8"/>
    <w:rsid w:val="00E13AA5"/>
    <w:rsid w:val="00E36F70"/>
    <w:rsid w:val="00E836F5"/>
    <w:rsid w:val="00ED61E8"/>
    <w:rsid w:val="00EE7A2F"/>
    <w:rsid w:val="00EF1E21"/>
    <w:rsid w:val="00F75F5E"/>
    <w:rsid w:val="00FA7030"/>
    <w:rsid w:val="00FB59BA"/>
    <w:rsid w:val="00FC4AE5"/>
    <w:rsid w:val="00FC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8E4F27"/>
  <w15:docId w15:val="{0ED0BEF2-3344-4967-B728-D99FDA46E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1FB2"/>
    <w:pPr>
      <w:spacing w:before="60" w:after="60" w:line="360" w:lineRule="auto"/>
      <w:jc w:val="both"/>
    </w:pPr>
    <w:rPr>
      <w:sz w:val="24"/>
    </w:rPr>
  </w:style>
  <w:style w:type="paragraph" w:styleId="Cabealho1">
    <w:name w:val="heading 1"/>
    <w:basedOn w:val="Normal"/>
    <w:next w:val="Normal"/>
    <w:qFormat/>
    <w:rsid w:val="0035596B"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Cabealho2">
    <w:name w:val="heading 2"/>
    <w:basedOn w:val="Normal"/>
    <w:next w:val="Normal"/>
    <w:qFormat/>
    <w:rsid w:val="0035596B"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Cabealho3">
    <w:name w:val="heading 3"/>
    <w:basedOn w:val="Normal"/>
    <w:next w:val="Normal"/>
    <w:qFormat/>
    <w:rsid w:val="0035596B"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Cabealho4">
    <w:name w:val="heading 4"/>
    <w:basedOn w:val="Normal"/>
    <w:next w:val="Normal"/>
    <w:qFormat/>
    <w:rsid w:val="0035596B"/>
    <w:pPr>
      <w:keepNext/>
      <w:numPr>
        <w:ilvl w:val="3"/>
        <w:numId w:val="5"/>
      </w:numPr>
      <w:spacing w:before="240"/>
      <w:outlineLvl w:val="3"/>
    </w:pPr>
    <w:rPr>
      <w:rFonts w:ascii="Arial" w:hAnsi="Arial"/>
    </w:rPr>
  </w:style>
  <w:style w:type="paragraph" w:styleId="Cabealho5">
    <w:name w:val="heading 5"/>
    <w:basedOn w:val="Normal"/>
    <w:next w:val="Normal"/>
    <w:qFormat/>
    <w:rsid w:val="0035596B"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Cabealho6">
    <w:name w:val="heading 6"/>
    <w:basedOn w:val="Normal"/>
    <w:next w:val="Normal"/>
    <w:qFormat/>
    <w:rsid w:val="0035596B"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Cabealho7">
    <w:name w:val="heading 7"/>
    <w:basedOn w:val="Normal"/>
    <w:next w:val="Normal"/>
    <w:qFormat/>
    <w:rsid w:val="0035596B"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Cabealho8">
    <w:name w:val="heading 8"/>
    <w:basedOn w:val="Normal"/>
    <w:next w:val="Normal"/>
    <w:qFormat/>
    <w:rsid w:val="0035596B"/>
    <w:pPr>
      <w:numPr>
        <w:ilvl w:val="7"/>
        <w:numId w:val="5"/>
      </w:numPr>
      <w:spacing w:before="240"/>
      <w:outlineLvl w:val="7"/>
    </w:pPr>
    <w:rPr>
      <w:rFonts w:ascii="Arial" w:hAnsi="Arial"/>
    </w:rPr>
  </w:style>
  <w:style w:type="paragraph" w:styleId="Cabealho9">
    <w:name w:val="heading 9"/>
    <w:basedOn w:val="Normal"/>
    <w:next w:val="Normal"/>
    <w:qFormat/>
    <w:rsid w:val="0035596B"/>
    <w:pPr>
      <w:numPr>
        <w:ilvl w:val="8"/>
        <w:numId w:val="5"/>
      </w:numPr>
      <w:spacing w:before="240"/>
      <w:outlineLvl w:val="8"/>
    </w:pPr>
    <w:rPr>
      <w:rFonts w:ascii="Arial" w:hAnsi="Arial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rsid w:val="0035596B"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Cabealho3"/>
    <w:next w:val="Normal"/>
    <w:rsid w:val="0035596B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rsid w:val="0035596B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semiHidden/>
    <w:rsid w:val="0035596B"/>
    <w:pPr>
      <w:tabs>
        <w:tab w:val="center" w:pos="4153"/>
        <w:tab w:val="right" w:pos="8306"/>
      </w:tabs>
    </w:pPr>
    <w:rPr>
      <w:rFonts w:ascii="Arial" w:hAnsi="Arial"/>
    </w:rPr>
  </w:style>
  <w:style w:type="paragraph" w:styleId="Listanumerada">
    <w:name w:val="List Number"/>
    <w:basedOn w:val="Normal"/>
    <w:semiHidden/>
    <w:rsid w:val="0035596B"/>
    <w:pPr>
      <w:numPr>
        <w:numId w:val="1"/>
      </w:numPr>
    </w:pPr>
  </w:style>
  <w:style w:type="paragraph" w:styleId="Listacommarcas">
    <w:name w:val="List Bullet"/>
    <w:basedOn w:val="Normal"/>
    <w:autoRedefine/>
    <w:semiHidden/>
    <w:rsid w:val="0035596B"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rsid w:val="0035596B"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rsid w:val="0035596B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rsid w:val="0035596B"/>
    <w:pPr>
      <w:spacing w:before="0" w:after="0"/>
    </w:pPr>
    <w:rPr>
      <w:sz w:val="28"/>
    </w:rPr>
  </w:style>
  <w:style w:type="character" w:styleId="Nmerodepgina">
    <w:name w:val="page number"/>
    <w:basedOn w:val="Tipodeletrapredefinidodopargrafo"/>
    <w:semiHidden/>
    <w:rsid w:val="0035596B"/>
  </w:style>
  <w:style w:type="paragraph" w:customStyle="1" w:styleId="sistema">
    <w:name w:val="sistema"/>
    <w:basedOn w:val="Normal"/>
    <w:rsid w:val="0035596B"/>
    <w:pPr>
      <w:spacing w:before="0" w:after="240"/>
      <w:jc w:val="right"/>
    </w:pPr>
    <w:rPr>
      <w:rFonts w:ascii="Arial" w:hAnsi="Arial"/>
      <w:b/>
      <w:sz w:val="36"/>
    </w:rPr>
  </w:style>
  <w:style w:type="paragraph" w:styleId="ndice1">
    <w:name w:val="toc 1"/>
    <w:basedOn w:val="Normal"/>
    <w:next w:val="Normal"/>
    <w:autoRedefine/>
    <w:uiPriority w:val="39"/>
    <w:rsid w:val="00A647EE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caps/>
      <w:noProof/>
      <w:sz w:val="18"/>
      <w:szCs w:val="18"/>
    </w:rPr>
  </w:style>
  <w:style w:type="paragraph" w:styleId="ndice2">
    <w:name w:val="toc 2"/>
    <w:basedOn w:val="Normal"/>
    <w:next w:val="Normal"/>
    <w:autoRedefine/>
    <w:uiPriority w:val="39"/>
    <w:rsid w:val="0035596B"/>
    <w:pPr>
      <w:spacing w:before="0" w:after="0"/>
      <w:ind w:left="240"/>
      <w:jc w:val="left"/>
    </w:pPr>
    <w:rPr>
      <w:smallCaps/>
    </w:rPr>
  </w:style>
  <w:style w:type="paragraph" w:styleId="ndice3">
    <w:name w:val="toc 3"/>
    <w:basedOn w:val="Normal"/>
    <w:next w:val="Normal"/>
    <w:autoRedefine/>
    <w:semiHidden/>
    <w:rsid w:val="0035596B"/>
    <w:pPr>
      <w:spacing w:before="0" w:after="0"/>
      <w:ind w:left="480"/>
      <w:jc w:val="left"/>
    </w:pPr>
    <w:rPr>
      <w:i/>
    </w:rPr>
  </w:style>
  <w:style w:type="paragraph" w:styleId="ndice4">
    <w:name w:val="toc 4"/>
    <w:basedOn w:val="Normal"/>
    <w:next w:val="Normal"/>
    <w:autoRedefine/>
    <w:semiHidden/>
    <w:rsid w:val="0035596B"/>
    <w:pPr>
      <w:spacing w:before="0" w:after="0"/>
      <w:ind w:left="720"/>
      <w:jc w:val="left"/>
    </w:pPr>
    <w:rPr>
      <w:sz w:val="18"/>
    </w:rPr>
  </w:style>
  <w:style w:type="paragraph" w:styleId="ndice5">
    <w:name w:val="toc 5"/>
    <w:basedOn w:val="Normal"/>
    <w:next w:val="Normal"/>
    <w:autoRedefine/>
    <w:semiHidden/>
    <w:rsid w:val="0035596B"/>
    <w:pPr>
      <w:spacing w:before="0" w:after="0"/>
      <w:ind w:left="960"/>
      <w:jc w:val="left"/>
    </w:pPr>
    <w:rPr>
      <w:sz w:val="18"/>
    </w:rPr>
  </w:style>
  <w:style w:type="paragraph" w:styleId="ndice6">
    <w:name w:val="toc 6"/>
    <w:basedOn w:val="Normal"/>
    <w:next w:val="Normal"/>
    <w:autoRedefine/>
    <w:semiHidden/>
    <w:rsid w:val="0035596B"/>
    <w:pPr>
      <w:spacing w:before="0" w:after="0"/>
      <w:ind w:left="1200"/>
      <w:jc w:val="left"/>
    </w:pPr>
    <w:rPr>
      <w:sz w:val="18"/>
    </w:rPr>
  </w:style>
  <w:style w:type="paragraph" w:styleId="ndice7">
    <w:name w:val="toc 7"/>
    <w:basedOn w:val="Normal"/>
    <w:next w:val="Normal"/>
    <w:autoRedefine/>
    <w:semiHidden/>
    <w:rsid w:val="0035596B"/>
    <w:pPr>
      <w:spacing w:before="0" w:after="0"/>
      <w:ind w:left="1440"/>
      <w:jc w:val="left"/>
    </w:pPr>
    <w:rPr>
      <w:sz w:val="18"/>
    </w:rPr>
  </w:style>
  <w:style w:type="paragraph" w:styleId="ndice8">
    <w:name w:val="toc 8"/>
    <w:basedOn w:val="Normal"/>
    <w:next w:val="Normal"/>
    <w:autoRedefine/>
    <w:semiHidden/>
    <w:rsid w:val="0035596B"/>
    <w:pPr>
      <w:spacing w:before="0" w:after="0"/>
      <w:ind w:left="1680"/>
      <w:jc w:val="left"/>
    </w:pPr>
    <w:rPr>
      <w:sz w:val="18"/>
    </w:rPr>
  </w:style>
  <w:style w:type="paragraph" w:styleId="ndice9">
    <w:name w:val="toc 9"/>
    <w:basedOn w:val="Normal"/>
    <w:next w:val="Normal"/>
    <w:autoRedefine/>
    <w:semiHidden/>
    <w:rsid w:val="0035596B"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rsid w:val="0035596B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rsid w:val="0035596B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rsid w:val="0035596B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sid w:val="0035596B"/>
    <w:rPr>
      <w:i/>
      <w:color w:val="0000FF"/>
    </w:rPr>
  </w:style>
  <w:style w:type="paragraph" w:styleId="Corpodetexto2">
    <w:name w:val="Body Text 2"/>
    <w:basedOn w:val="Normal"/>
    <w:semiHidden/>
    <w:rsid w:val="0035596B"/>
    <w:rPr>
      <w:i/>
    </w:rPr>
  </w:style>
  <w:style w:type="paragraph" w:styleId="Corpodetexto3">
    <w:name w:val="Body Text 3"/>
    <w:basedOn w:val="Normal"/>
    <w:semiHidden/>
    <w:rsid w:val="0035596B"/>
    <w:rPr>
      <w:color w:val="0000FF"/>
    </w:rPr>
  </w:style>
  <w:style w:type="paragraph" w:customStyle="1" w:styleId="TituloApresentacao">
    <w:name w:val="TituloApresentacao"/>
    <w:basedOn w:val="Normal"/>
    <w:rsid w:val="0035596B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rsid w:val="0035596B"/>
    <w:pPr>
      <w:jc w:val="right"/>
    </w:pPr>
  </w:style>
  <w:style w:type="paragraph" w:styleId="Subttulo">
    <w:name w:val="Subtitle"/>
    <w:basedOn w:val="Normal"/>
    <w:qFormat/>
    <w:rsid w:val="0035596B"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Cabealho1"/>
    <w:next w:val="Normal"/>
    <w:rsid w:val="0035596B"/>
    <w:pPr>
      <w:numPr>
        <w:numId w:val="4"/>
      </w:numPr>
    </w:pPr>
  </w:style>
  <w:style w:type="paragraph" w:customStyle="1" w:styleId="Tabletext">
    <w:name w:val="Tabletext"/>
    <w:basedOn w:val="Normal"/>
    <w:rsid w:val="0035596B"/>
    <w:pPr>
      <w:keepLines/>
      <w:widowControl w:val="0"/>
      <w:spacing w:line="240" w:lineRule="atLeast"/>
      <w:ind w:left="284"/>
      <w:jc w:val="left"/>
    </w:pPr>
    <w:rPr>
      <w:rFonts w:ascii="Arial" w:hAnsi="Arial"/>
      <w:lang w:val="en-US"/>
    </w:rPr>
  </w:style>
  <w:style w:type="character" w:styleId="Hiperligao">
    <w:name w:val="Hyperlink"/>
    <w:basedOn w:val="Tipodeletrapredefinidodopargrafo"/>
    <w:uiPriority w:val="99"/>
    <w:rsid w:val="0035596B"/>
    <w:rPr>
      <w:color w:val="0000FF"/>
      <w:u w:val="single"/>
    </w:rPr>
  </w:style>
  <w:style w:type="paragraph" w:customStyle="1" w:styleId="tituloApendice2">
    <w:name w:val="tituloApendice 2"/>
    <w:basedOn w:val="Cabealho2"/>
    <w:next w:val="Normal"/>
    <w:rsid w:val="0035596B"/>
    <w:pPr>
      <w:numPr>
        <w:ilvl w:val="0"/>
        <w:numId w:val="3"/>
      </w:numPr>
    </w:pPr>
    <w:rPr>
      <w:sz w:val="24"/>
    </w:rPr>
  </w:style>
  <w:style w:type="paragraph" w:styleId="Ttulo">
    <w:name w:val="Title"/>
    <w:basedOn w:val="Normal"/>
    <w:qFormat/>
    <w:rsid w:val="0035596B"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Refdecomentrio">
    <w:name w:val="annotation reference"/>
    <w:basedOn w:val="Tipodeletrapredefinidodopargrafo"/>
    <w:semiHidden/>
    <w:rsid w:val="0035596B"/>
    <w:rPr>
      <w:sz w:val="16"/>
      <w:szCs w:val="16"/>
    </w:rPr>
  </w:style>
  <w:style w:type="paragraph" w:styleId="Textodecomentrio">
    <w:name w:val="annotation text"/>
    <w:basedOn w:val="Normal"/>
    <w:semiHidden/>
    <w:rsid w:val="0035596B"/>
  </w:style>
  <w:style w:type="paragraph" w:customStyle="1" w:styleId="TitleCover">
    <w:name w:val="Title Cover"/>
    <w:basedOn w:val="Normal"/>
    <w:next w:val="Normal"/>
    <w:rsid w:val="0035596B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styleId="Avanodecorpodetexto2">
    <w:name w:val="Body Text Indent 2"/>
    <w:basedOn w:val="Normal"/>
    <w:semiHidden/>
    <w:rsid w:val="0035596B"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instrucaodepreenchimento">
    <w:name w:val="instrucao de preenchimento"/>
    <w:basedOn w:val="Normal"/>
    <w:next w:val="Normal"/>
    <w:rsid w:val="0035596B"/>
    <w:rPr>
      <w:i/>
      <w:color w:val="0000FF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95893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95893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65409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oNormal">
    <w:name w:val="Texto Normal"/>
    <w:rsid w:val="005B30F9"/>
    <w:pPr>
      <w:spacing w:before="60" w:after="60"/>
      <w:ind w:left="578"/>
      <w:jc w:val="both"/>
    </w:pPr>
    <w:rPr>
      <w:noProof/>
      <w:sz w:val="22"/>
    </w:rPr>
  </w:style>
  <w:style w:type="paragraph" w:styleId="PargrafodaLista">
    <w:name w:val="List Paragraph"/>
    <w:basedOn w:val="Normal"/>
    <w:uiPriority w:val="34"/>
    <w:qFormat/>
    <w:rsid w:val="00AC6067"/>
    <w:pPr>
      <w:ind w:left="720"/>
      <w:contextualSpacing/>
    </w:pPr>
  </w:style>
  <w:style w:type="paragraph" w:styleId="Cabealhodondice">
    <w:name w:val="TOC Heading"/>
    <w:basedOn w:val="Cabealho1"/>
    <w:next w:val="Normal"/>
    <w:uiPriority w:val="39"/>
    <w:unhideWhenUsed/>
    <w:qFormat/>
    <w:rsid w:val="000915A9"/>
    <w:pPr>
      <w:keepLines/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32"/>
      <w:szCs w:val="32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03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Qualiti\PMBOK\Pratica_Escopo\Escopo%20do%20projet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4376A-92B6-498F-AD26-410C4DB4D3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Escopo do projeto</Template>
  <TotalTime>281</TotalTime>
  <Pages>6</Pages>
  <Words>840</Words>
  <Characters>4791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Declaracao de Escopo do Trabalho</vt:lpstr>
      <vt:lpstr>Declaracao de Escopo do Trabalho</vt:lpstr>
    </vt:vector>
  </TitlesOfParts>
  <Company>HP</Company>
  <LinksUpToDate>false</LinksUpToDate>
  <CharactersWithSpaces>5620</CharactersWithSpaces>
  <SharedDoc>false</SharedDoc>
  <HLinks>
    <vt:vector size="84" baseType="variant">
      <vt:variant>
        <vt:i4>1376309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_Toc230155254</vt:lpwstr>
      </vt:variant>
      <vt:variant>
        <vt:i4>1376309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_Toc230155253</vt:lpwstr>
      </vt:variant>
      <vt:variant>
        <vt:i4>1376309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_Toc230155252</vt:lpwstr>
      </vt:variant>
      <vt:variant>
        <vt:i4>1376309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_Toc230155251</vt:lpwstr>
      </vt:variant>
      <vt:variant>
        <vt:i4>1376309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_Toc230155250</vt:lpwstr>
      </vt:variant>
      <vt:variant>
        <vt:i4>1310773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_Toc230155249</vt:lpwstr>
      </vt:variant>
      <vt:variant>
        <vt:i4>1310773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_Toc230155248</vt:lpwstr>
      </vt:variant>
      <vt:variant>
        <vt:i4>1310773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_Toc230155247</vt:lpwstr>
      </vt:variant>
      <vt:variant>
        <vt:i4>1310773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_Toc230155246</vt:lpwstr>
      </vt:variant>
      <vt:variant>
        <vt:i4>1310773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_Toc230155245</vt:lpwstr>
      </vt:variant>
      <vt:variant>
        <vt:i4>1310773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_Toc230155244</vt:lpwstr>
      </vt:variant>
      <vt:variant>
        <vt:i4>1310773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_Toc230155243</vt:lpwstr>
      </vt:variant>
      <vt:variant>
        <vt:i4>1310773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_Toc230155242</vt:lpwstr>
      </vt:variant>
      <vt:variant>
        <vt:i4>1310773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_Toc230155241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Declaracao de Escopo do Trabalho</dc:title>
  <dc:subject/>
  <dc:creator>academico1</dc:creator>
  <cp:keywords/>
  <cp:lastModifiedBy>Usuário do Windows</cp:lastModifiedBy>
  <cp:revision>12</cp:revision>
  <cp:lastPrinted>2005-11-07T16:11:00Z</cp:lastPrinted>
  <dcterms:created xsi:type="dcterms:W3CDTF">2017-03-06T18:11:00Z</dcterms:created>
  <dcterms:modified xsi:type="dcterms:W3CDTF">2019-11-28T16:33:00Z</dcterms:modified>
</cp:coreProperties>
</file>